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9EB6" w14:textId="77777777" w:rsidR="000412E9" w:rsidRPr="000412E9" w:rsidRDefault="000412E9" w:rsidP="000412E9">
      <w:pPr>
        <w:shd w:val="clear" w:color="auto" w:fill="FFFFFF"/>
        <w:spacing w:before="0" w:beforeAutospacing="0" w:after="0" w:afterAutospacing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03030"/>
          <w:w w:val="100"/>
          <w:sz w:val="36"/>
          <w:szCs w:val="36"/>
          <w:lang w:bidi="hi-IN"/>
        </w:rPr>
      </w:pPr>
      <w:proofErr w:type="spellStart"/>
      <w:r w:rsidRPr="000412E9">
        <w:rPr>
          <w:rFonts w:ascii="Times New Roman" w:eastAsia="Times New Roman" w:hAnsi="Times New Roman" w:cs="Times New Roman"/>
          <w:b/>
          <w:bCs/>
          <w:color w:val="303030"/>
          <w:w w:val="100"/>
          <w:sz w:val="36"/>
          <w:szCs w:val="36"/>
          <w:u w:val="single"/>
          <w:lang w:bidi="hi-IN"/>
        </w:rPr>
        <w:t>Bresenham</w:t>
      </w:r>
      <w:proofErr w:type="spellEnd"/>
      <w:r w:rsidRPr="000412E9">
        <w:rPr>
          <w:rFonts w:ascii="Times New Roman" w:eastAsia="Times New Roman" w:hAnsi="Times New Roman" w:cs="Times New Roman"/>
          <w:b/>
          <w:bCs/>
          <w:color w:val="303030"/>
          <w:w w:val="100"/>
          <w:sz w:val="36"/>
          <w:szCs w:val="36"/>
          <w:u w:val="single"/>
          <w:lang w:bidi="hi-IN"/>
        </w:rPr>
        <w:t xml:space="preserve"> Line Drawing Algorithm-</w:t>
      </w:r>
    </w:p>
    <w:p w14:paraId="779D9EB7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</w:pPr>
    </w:p>
    <w:p w14:paraId="779D9EB8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Procedure-</w:t>
      </w:r>
    </w:p>
    <w:p w14:paraId="779D9EB9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BA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Given-</w:t>
      </w:r>
    </w:p>
    <w:p w14:paraId="779D9EBB" w14:textId="77777777" w:rsidR="000412E9" w:rsidRPr="000412E9" w:rsidRDefault="000412E9" w:rsidP="000412E9">
      <w:pPr>
        <w:numPr>
          <w:ilvl w:val="0"/>
          <w:numId w:val="1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Starting coordinates = (X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, 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)</w:t>
      </w:r>
    </w:p>
    <w:p w14:paraId="779D9EBC" w14:textId="77777777" w:rsidR="000412E9" w:rsidRPr="000412E9" w:rsidRDefault="000412E9" w:rsidP="000412E9">
      <w:pPr>
        <w:numPr>
          <w:ilvl w:val="0"/>
          <w:numId w:val="1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Ending coordinates = (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,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)</w:t>
      </w:r>
    </w:p>
    <w:p w14:paraId="779D9EB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BE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 xml:space="preserve">The points generation using </w:t>
      </w:r>
      <w:proofErr w:type="spellStart"/>
      <w:r w:rsidRPr="000412E9">
        <w:rPr>
          <w:color w:val="303030"/>
          <w:sz w:val="36"/>
          <w:szCs w:val="36"/>
        </w:rPr>
        <w:t>Bresenham</w:t>
      </w:r>
      <w:proofErr w:type="spellEnd"/>
      <w:r w:rsidRPr="000412E9">
        <w:rPr>
          <w:color w:val="303030"/>
          <w:sz w:val="36"/>
          <w:szCs w:val="36"/>
        </w:rPr>
        <w:t xml:space="preserve"> Line Drawing Algorithm involves the following steps-</w:t>
      </w:r>
    </w:p>
    <w:p w14:paraId="779D9EBF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C0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Step-01:</w:t>
      </w:r>
    </w:p>
    <w:p w14:paraId="779D9EC1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C2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ΔX and ΔY from the given input.</w:t>
      </w:r>
    </w:p>
    <w:p w14:paraId="779D9EC3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These parameters are calculated as-</w:t>
      </w:r>
    </w:p>
    <w:p w14:paraId="779D9EC4" w14:textId="77777777" w:rsidR="000412E9" w:rsidRPr="000412E9" w:rsidRDefault="000412E9" w:rsidP="000412E9">
      <w:pPr>
        <w:numPr>
          <w:ilvl w:val="0"/>
          <w:numId w:val="2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ΔX 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– 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</w:p>
    <w:p w14:paraId="779D9EC5" w14:textId="77777777" w:rsidR="000412E9" w:rsidRPr="000412E9" w:rsidRDefault="000412E9" w:rsidP="000412E9">
      <w:pPr>
        <w:numPr>
          <w:ilvl w:val="0"/>
          <w:numId w:val="2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ΔY =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– 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</w:p>
    <w:p w14:paraId="779D9EC6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C7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Step-02:</w:t>
      </w:r>
    </w:p>
    <w:p w14:paraId="779D9EC8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C9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the decision parameter P</w:t>
      </w:r>
      <w:r w:rsidRPr="000412E9">
        <w:rPr>
          <w:color w:val="303030"/>
          <w:sz w:val="36"/>
          <w:szCs w:val="36"/>
          <w:vertAlign w:val="subscript"/>
        </w:rPr>
        <w:t>k</w:t>
      </w:r>
      <w:r w:rsidRPr="000412E9">
        <w:rPr>
          <w:color w:val="303030"/>
          <w:sz w:val="36"/>
          <w:szCs w:val="36"/>
        </w:rPr>
        <w:t>.</w:t>
      </w:r>
    </w:p>
    <w:p w14:paraId="779D9ECA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It is calculated as-</w:t>
      </w:r>
    </w:p>
    <w:p w14:paraId="779D9ECB" w14:textId="77777777" w:rsidR="000412E9" w:rsidRPr="000412E9" w:rsidRDefault="000412E9" w:rsidP="000412E9">
      <w:pPr>
        <w:jc w:val="center"/>
        <w:rPr>
          <w:ins w:id="0" w:author="Unknown"/>
          <w:b/>
          <w:bCs/>
          <w:color w:val="FF0000"/>
          <w:sz w:val="40"/>
          <w:szCs w:val="40"/>
        </w:rPr>
      </w:pPr>
      <w:ins w:id="1" w:author="Unknown">
        <w:r w:rsidRPr="000412E9">
          <w:rPr>
            <w:b/>
            <w:bCs/>
            <w:color w:val="FF0000"/>
            <w:sz w:val="40"/>
            <w:szCs w:val="40"/>
          </w:rPr>
          <w:t>Pk = 2ΔY – ΔX</w:t>
        </w:r>
      </w:ins>
    </w:p>
    <w:p w14:paraId="779D9EC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2" w:author="Unknown"/>
          <w:color w:val="303030"/>
          <w:sz w:val="36"/>
          <w:szCs w:val="36"/>
        </w:rPr>
      </w:pPr>
      <w:ins w:id="3" w:author="Unknown">
        <w:r w:rsidRPr="000412E9">
          <w:rPr>
            <w:color w:val="303030"/>
            <w:sz w:val="36"/>
            <w:szCs w:val="36"/>
          </w:rPr>
          <w:lastRenderedPageBreak/>
          <w:t> </w:t>
        </w:r>
      </w:ins>
    </w:p>
    <w:p w14:paraId="779D9ECD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ins w:id="4" w:author="Unknown"/>
          <w:rFonts w:ascii="Times New Roman" w:hAnsi="Times New Roman" w:cs="Times New Roman"/>
          <w:color w:val="303030"/>
          <w:sz w:val="36"/>
          <w:szCs w:val="36"/>
        </w:rPr>
      </w:pPr>
      <w:ins w:id="5" w:author="Unknown">
        <w:r w:rsidRPr="000412E9">
          <w:rPr>
            <w:rStyle w:val="Strong"/>
            <w:rFonts w:ascii="Times New Roman" w:hAnsi="Times New Roman" w:cs="Times New Roman"/>
            <w:b/>
            <w:bCs/>
            <w:color w:val="303030"/>
            <w:sz w:val="36"/>
            <w:szCs w:val="36"/>
            <w:u w:val="single"/>
          </w:rPr>
          <w:t>Step-03:</w:t>
        </w:r>
      </w:ins>
    </w:p>
    <w:p w14:paraId="779D9ECE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6" w:author="Unknown"/>
          <w:color w:val="303030"/>
          <w:sz w:val="36"/>
          <w:szCs w:val="36"/>
        </w:rPr>
      </w:pPr>
      <w:ins w:id="7" w:author="Unknown">
        <w:r w:rsidRPr="000412E9">
          <w:rPr>
            <w:color w:val="303030"/>
            <w:sz w:val="36"/>
            <w:szCs w:val="36"/>
          </w:rPr>
          <w:t> </w:t>
        </w:r>
      </w:ins>
    </w:p>
    <w:p w14:paraId="779D9ECF" w14:textId="77777777" w:rsidR="000412E9" w:rsidRPr="000412E9" w:rsidRDefault="000412E9" w:rsidP="000412E9">
      <w:pPr>
        <w:rPr>
          <w:ins w:id="8" w:author="Unknown"/>
          <w:rFonts w:ascii="Times New Roman" w:hAnsi="Times New Roman" w:cs="Times New Roman"/>
          <w:sz w:val="40"/>
          <w:szCs w:val="40"/>
        </w:rPr>
      </w:pPr>
      <w:ins w:id="9" w:author="Unknown">
        <w:r w:rsidRPr="000412E9">
          <w:rPr>
            <w:rFonts w:ascii="Times New Roman" w:hAnsi="Times New Roman" w:cs="Times New Roman"/>
            <w:sz w:val="40"/>
            <w:szCs w:val="40"/>
          </w:rPr>
          <w:t>Suppose the current point is (</w:t>
        </w:r>
        <w:proofErr w:type="spellStart"/>
        <w:r w:rsidRPr="000412E9">
          <w:rPr>
            <w:rFonts w:ascii="Times New Roman" w:hAnsi="Times New Roman" w:cs="Times New Roman"/>
            <w:sz w:val="40"/>
            <w:szCs w:val="40"/>
          </w:rPr>
          <w:t>Xk</w:t>
        </w:r>
        <w:proofErr w:type="spellEnd"/>
        <w:r w:rsidRPr="000412E9">
          <w:rPr>
            <w:rFonts w:ascii="Times New Roman" w:hAnsi="Times New Roman" w:cs="Times New Roman"/>
            <w:sz w:val="40"/>
            <w:szCs w:val="40"/>
          </w:rPr>
          <w:t xml:space="preserve">, </w:t>
        </w:r>
        <w:proofErr w:type="spellStart"/>
        <w:r w:rsidRPr="000412E9">
          <w:rPr>
            <w:rFonts w:ascii="Times New Roman" w:hAnsi="Times New Roman" w:cs="Times New Roman"/>
            <w:sz w:val="40"/>
            <w:szCs w:val="40"/>
          </w:rPr>
          <w:t>Yk</w:t>
        </w:r>
        <w:proofErr w:type="spellEnd"/>
        <w:r w:rsidRPr="000412E9">
          <w:rPr>
            <w:rFonts w:ascii="Times New Roman" w:hAnsi="Times New Roman" w:cs="Times New Roman"/>
            <w:sz w:val="40"/>
            <w:szCs w:val="40"/>
          </w:rPr>
          <w:t>) and the next point is (Xk+1, Yk+1).</w:t>
        </w:r>
      </w:ins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9D9ED0" w14:textId="77777777" w:rsidR="000412E9" w:rsidRPr="000412E9" w:rsidRDefault="000412E9" w:rsidP="000412E9">
      <w:pPr>
        <w:rPr>
          <w:ins w:id="10" w:author="Unknown"/>
          <w:rFonts w:ascii="Times New Roman" w:hAnsi="Times New Roman" w:cs="Times New Roman"/>
          <w:sz w:val="40"/>
          <w:szCs w:val="40"/>
        </w:rPr>
      </w:pPr>
      <w:ins w:id="11" w:author="Unknown">
        <w:r w:rsidRPr="000412E9">
          <w:rPr>
            <w:rFonts w:ascii="Times New Roman" w:hAnsi="Times New Roman" w:cs="Times New Roman"/>
            <w:sz w:val="40"/>
            <w:szCs w:val="40"/>
          </w:rPr>
          <w:t>Find the next point depending on the value of decision parameter Pk.</w:t>
        </w:r>
      </w:ins>
    </w:p>
    <w:p w14:paraId="779D9ED1" w14:textId="77777777" w:rsidR="000412E9" w:rsidRPr="000412E9" w:rsidRDefault="000412E9" w:rsidP="000412E9">
      <w:pPr>
        <w:rPr>
          <w:ins w:id="12" w:author="Unknown"/>
          <w:rFonts w:ascii="Times New Roman" w:hAnsi="Times New Roman" w:cs="Times New Roman"/>
          <w:sz w:val="40"/>
          <w:szCs w:val="40"/>
        </w:rPr>
      </w:pPr>
      <w:ins w:id="13" w:author="Unknown">
        <w:r w:rsidRPr="000412E9">
          <w:rPr>
            <w:rFonts w:ascii="Times New Roman" w:hAnsi="Times New Roman" w:cs="Times New Roman"/>
            <w:sz w:val="40"/>
            <w:szCs w:val="40"/>
          </w:rPr>
          <w:t>Follow the below two cases-</w:t>
        </w:r>
      </w:ins>
    </w:p>
    <w:p w14:paraId="779D9ED2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14" w:author="Unknown"/>
          <w:color w:val="303030"/>
          <w:sz w:val="36"/>
          <w:szCs w:val="36"/>
        </w:rPr>
      </w:pPr>
      <w:ins w:id="15" w:author="Unknown">
        <w:r w:rsidRPr="000412E9">
          <w:rPr>
            <w:color w:val="303030"/>
            <w:sz w:val="36"/>
            <w:szCs w:val="36"/>
          </w:rPr>
          <w:t> </w:t>
        </w:r>
      </w:ins>
    </w:p>
    <w:p w14:paraId="779D9ED3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16" w:author="Unknown"/>
          <w:color w:val="303030"/>
          <w:sz w:val="36"/>
          <w:szCs w:val="36"/>
        </w:rPr>
      </w:pPr>
      <w:r w:rsidRPr="000412E9">
        <w:rPr>
          <w:noProof/>
          <w:color w:val="303030"/>
          <w:sz w:val="36"/>
          <w:szCs w:val="36"/>
        </w:rPr>
        <w:drawing>
          <wp:inline distT="0" distB="0" distL="0" distR="0" wp14:anchorId="779D9F8D" wp14:editId="779D9F8E">
            <wp:extent cx="6686550" cy="3305175"/>
            <wp:effectExtent l="0" t="0" r="0" b="0"/>
            <wp:docPr id="1" name="Picture 1" descr="https://www.gatevidyalay.com/wp-content/uploads/2019/06/Bresenham-Line-Drawing-Algorithm-in-Computer-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9/06/Bresenham-Line-Drawing-Algorithm-in-Computer-Graphic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D9ED4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17" w:author="Unknown"/>
          <w:color w:val="303030"/>
          <w:sz w:val="36"/>
          <w:szCs w:val="36"/>
        </w:rPr>
      </w:pPr>
      <w:ins w:id="18" w:author="Unknown">
        <w:r w:rsidRPr="000412E9">
          <w:rPr>
            <w:color w:val="303030"/>
            <w:sz w:val="36"/>
            <w:szCs w:val="36"/>
          </w:rPr>
          <w:t> </w:t>
        </w:r>
      </w:ins>
    </w:p>
    <w:p w14:paraId="779D9ED5" w14:textId="77777777" w:rsid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</w:pPr>
    </w:p>
    <w:p w14:paraId="779D9ED6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ins w:id="19" w:author="Unknown"/>
          <w:rFonts w:ascii="Times New Roman" w:hAnsi="Times New Roman" w:cs="Times New Roman"/>
          <w:color w:val="303030"/>
          <w:sz w:val="36"/>
          <w:szCs w:val="36"/>
        </w:rPr>
      </w:pPr>
      <w:ins w:id="20" w:author="Unknown">
        <w:r w:rsidRPr="000412E9">
          <w:rPr>
            <w:rStyle w:val="Strong"/>
            <w:rFonts w:ascii="Times New Roman" w:hAnsi="Times New Roman" w:cs="Times New Roman"/>
            <w:b/>
            <w:bCs/>
            <w:color w:val="303030"/>
            <w:sz w:val="36"/>
            <w:szCs w:val="36"/>
            <w:u w:val="single"/>
          </w:rPr>
          <w:t>Step-04:</w:t>
        </w:r>
      </w:ins>
    </w:p>
    <w:p w14:paraId="779D9ED7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21" w:author="Unknown"/>
          <w:color w:val="303030"/>
          <w:sz w:val="36"/>
          <w:szCs w:val="36"/>
        </w:rPr>
      </w:pPr>
      <w:ins w:id="22" w:author="Unknown">
        <w:r w:rsidRPr="000412E9">
          <w:rPr>
            <w:color w:val="303030"/>
            <w:sz w:val="36"/>
            <w:szCs w:val="36"/>
          </w:rPr>
          <w:t> </w:t>
        </w:r>
      </w:ins>
    </w:p>
    <w:p w14:paraId="779D9ED8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ins w:id="23" w:author="Unknown"/>
          <w:color w:val="303030"/>
          <w:sz w:val="36"/>
          <w:szCs w:val="36"/>
        </w:rPr>
      </w:pPr>
      <w:ins w:id="24" w:author="Unknown">
        <w:r w:rsidRPr="000412E9">
          <w:rPr>
            <w:color w:val="303030"/>
            <w:sz w:val="36"/>
            <w:szCs w:val="36"/>
          </w:rPr>
          <w:t>Keep repeating Step-03 until the end point is reached or number of iterations equals to (ΔX-1) times.</w:t>
        </w:r>
      </w:ins>
    </w:p>
    <w:p w14:paraId="779D9ED9" w14:textId="77777777" w:rsidR="00DB4BD9" w:rsidRPr="000412E9" w:rsidRDefault="00DB4BD9">
      <w:pPr>
        <w:rPr>
          <w:rFonts w:ascii="Times New Roman" w:hAnsi="Times New Roman" w:cs="Times New Roman"/>
          <w:sz w:val="36"/>
          <w:szCs w:val="36"/>
        </w:rPr>
      </w:pPr>
    </w:p>
    <w:p w14:paraId="779D9EDA" w14:textId="77777777" w:rsidR="000412E9" w:rsidRP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0412E9">
        <w:rPr>
          <w:rStyle w:val="Strong"/>
          <w:b/>
          <w:bCs/>
          <w:color w:val="303030"/>
          <w:u w:val="single"/>
        </w:rPr>
        <w:t>Problem-01:</w:t>
      </w:r>
    </w:p>
    <w:p w14:paraId="779D9ED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D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the points between the starting coordinates (9, 18) and ending coordinates (14, 22).</w:t>
      </w:r>
    </w:p>
    <w:p w14:paraId="779D9ED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DE" w14:textId="77777777" w:rsidR="000412E9" w:rsidRP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0412E9">
        <w:rPr>
          <w:rStyle w:val="Strong"/>
          <w:b/>
          <w:bCs/>
          <w:color w:val="303030"/>
          <w:u w:val="single"/>
        </w:rPr>
        <w:t>Solution-</w:t>
      </w:r>
    </w:p>
    <w:p w14:paraId="779D9EDF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E0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Given-</w:t>
      </w:r>
    </w:p>
    <w:p w14:paraId="779D9EE1" w14:textId="77777777" w:rsidR="000412E9" w:rsidRPr="000412E9" w:rsidRDefault="000412E9" w:rsidP="000412E9">
      <w:pPr>
        <w:numPr>
          <w:ilvl w:val="0"/>
          <w:numId w:val="3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Starting coordinates = (X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, 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) = (9, 18)</w:t>
      </w:r>
    </w:p>
    <w:p w14:paraId="779D9EE2" w14:textId="77777777" w:rsidR="000412E9" w:rsidRPr="000412E9" w:rsidRDefault="000412E9" w:rsidP="000412E9">
      <w:pPr>
        <w:numPr>
          <w:ilvl w:val="0"/>
          <w:numId w:val="3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Ending coordinates = (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,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) = (14, 22)</w:t>
      </w:r>
    </w:p>
    <w:p w14:paraId="779D9EE3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E4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Step-01:</w:t>
      </w:r>
    </w:p>
    <w:p w14:paraId="779D9EE5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E6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ΔX and ΔY from the given input.</w:t>
      </w:r>
    </w:p>
    <w:p w14:paraId="779D9EE7" w14:textId="77777777" w:rsidR="000412E9" w:rsidRPr="000412E9" w:rsidRDefault="000412E9" w:rsidP="000412E9">
      <w:pPr>
        <w:numPr>
          <w:ilvl w:val="0"/>
          <w:numId w:val="4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ΔX 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– 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= 14 – 9 = 5</w:t>
      </w:r>
    </w:p>
    <w:p w14:paraId="779D9EE8" w14:textId="77777777" w:rsidR="000412E9" w:rsidRPr="000412E9" w:rsidRDefault="000412E9" w:rsidP="000412E9">
      <w:pPr>
        <w:numPr>
          <w:ilvl w:val="0"/>
          <w:numId w:val="4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ΔY =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– 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= 22 – 18 = 4</w:t>
      </w:r>
    </w:p>
    <w:p w14:paraId="779D9EE9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EA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lastRenderedPageBreak/>
        <w:t>Step-02:</w:t>
      </w:r>
    </w:p>
    <w:p w14:paraId="779D9EE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E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the decision parameter.</w:t>
      </w:r>
    </w:p>
    <w:p w14:paraId="779D9EE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P</w:t>
      </w:r>
      <w:r w:rsidRPr="000412E9">
        <w:rPr>
          <w:color w:val="303030"/>
          <w:sz w:val="36"/>
          <w:szCs w:val="36"/>
          <w:vertAlign w:val="subscript"/>
        </w:rPr>
        <w:t>k</w:t>
      </w:r>
    </w:p>
    <w:p w14:paraId="779D9EEE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= 2ΔY – ΔX</w:t>
      </w:r>
    </w:p>
    <w:p w14:paraId="779D9EEF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= 2 x 4 – 5</w:t>
      </w:r>
    </w:p>
    <w:p w14:paraId="779D9EF0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= 3</w:t>
      </w:r>
    </w:p>
    <w:p w14:paraId="779D9EF1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So, decision parameter P</w:t>
      </w:r>
      <w:r w:rsidRPr="000412E9">
        <w:rPr>
          <w:color w:val="303030"/>
          <w:sz w:val="36"/>
          <w:szCs w:val="36"/>
          <w:vertAlign w:val="subscript"/>
        </w:rPr>
        <w:t>k</w:t>
      </w:r>
      <w:r w:rsidRPr="000412E9">
        <w:rPr>
          <w:color w:val="303030"/>
          <w:sz w:val="36"/>
          <w:szCs w:val="36"/>
        </w:rPr>
        <w:t> = 3</w:t>
      </w:r>
    </w:p>
    <w:p w14:paraId="779D9EF2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F3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Step-03:</w:t>
      </w:r>
    </w:p>
    <w:p w14:paraId="779D9EF4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F5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As P</w:t>
      </w:r>
      <w:r w:rsidRPr="000412E9">
        <w:rPr>
          <w:color w:val="303030"/>
          <w:sz w:val="36"/>
          <w:szCs w:val="36"/>
          <w:vertAlign w:val="subscript"/>
        </w:rPr>
        <w:t>k</w:t>
      </w:r>
      <w:r w:rsidRPr="000412E9">
        <w:rPr>
          <w:color w:val="303030"/>
          <w:sz w:val="36"/>
          <w:szCs w:val="36"/>
        </w:rPr>
        <w:t> &gt;= 0, so case-02 is satisfied.</w:t>
      </w:r>
    </w:p>
    <w:p w14:paraId="779D9EF6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F7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Thus,</w:t>
      </w:r>
    </w:p>
    <w:p w14:paraId="779D9EF8" w14:textId="77777777" w:rsidR="000412E9" w:rsidRPr="000412E9" w:rsidRDefault="000412E9" w:rsidP="000412E9">
      <w:pPr>
        <w:numPr>
          <w:ilvl w:val="0"/>
          <w:numId w:val="5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P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k+1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= P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+ 2ΔY – 2ΔX = 3 + (2 x 4) – (2 x 5) = 1</w:t>
      </w:r>
    </w:p>
    <w:p w14:paraId="779D9EF9" w14:textId="77777777" w:rsidR="000412E9" w:rsidRPr="000412E9" w:rsidRDefault="000412E9" w:rsidP="000412E9">
      <w:pPr>
        <w:numPr>
          <w:ilvl w:val="0"/>
          <w:numId w:val="5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k+1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 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+ 1 = 9 + 1 = 10</w:t>
      </w:r>
    </w:p>
    <w:p w14:paraId="779D9EFA" w14:textId="77777777" w:rsidR="000412E9" w:rsidRPr="000412E9" w:rsidRDefault="000412E9" w:rsidP="000412E9">
      <w:pPr>
        <w:numPr>
          <w:ilvl w:val="0"/>
          <w:numId w:val="5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k+1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 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+ 1 = 18 + 1 = 19</w:t>
      </w:r>
    </w:p>
    <w:p w14:paraId="779D9EF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EF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Similarly, Step-03 is executed until the end point is reached or number of iterations equals to 4 times.</w:t>
      </w:r>
    </w:p>
    <w:p w14:paraId="779D9EF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(Number of iterations = ΔX – 1 = 5 – 1 = 4)</w:t>
      </w:r>
    </w:p>
    <w:p w14:paraId="779D9EFE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tbl>
      <w:tblPr>
        <w:tblW w:w="5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279"/>
        <w:gridCol w:w="1384"/>
        <w:gridCol w:w="1339"/>
      </w:tblGrid>
      <w:tr w:rsidR="000412E9" w:rsidRPr="000412E9" w14:paraId="779D9F03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EFF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lastRenderedPageBreak/>
              <w:t>P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0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P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k+1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1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X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k+1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2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Y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k+1</w:t>
            </w:r>
          </w:p>
        </w:tc>
      </w:tr>
      <w:tr w:rsidR="000412E9" w:rsidRPr="000412E9" w14:paraId="779D9F08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4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5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6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9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7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18</w:t>
            </w:r>
          </w:p>
        </w:tc>
      </w:tr>
      <w:tr w:rsidR="000412E9" w:rsidRPr="000412E9" w14:paraId="779D9F0D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9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3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A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B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10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C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19</w:t>
            </w:r>
          </w:p>
        </w:tc>
      </w:tr>
      <w:tr w:rsidR="000412E9" w:rsidRPr="000412E9" w14:paraId="779D9F12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E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0F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-1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0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11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1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20</w:t>
            </w:r>
          </w:p>
        </w:tc>
      </w:tr>
      <w:tr w:rsidR="000412E9" w:rsidRPr="000412E9" w14:paraId="779D9F17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3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-1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4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7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5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12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6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20</w:t>
            </w:r>
          </w:p>
        </w:tc>
      </w:tr>
      <w:tr w:rsidR="000412E9" w:rsidRPr="000412E9" w14:paraId="779D9F1C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8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7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9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5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A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13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B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21</w:t>
            </w:r>
          </w:p>
        </w:tc>
      </w:tr>
      <w:tr w:rsidR="000412E9" w:rsidRPr="000412E9" w14:paraId="779D9F21" w14:textId="77777777" w:rsidTr="000412E9"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D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5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E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3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1F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14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20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22</w:t>
            </w:r>
          </w:p>
        </w:tc>
      </w:tr>
    </w:tbl>
    <w:p w14:paraId="779D9F22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23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noProof/>
          <w:color w:val="303030"/>
          <w:sz w:val="36"/>
          <w:szCs w:val="36"/>
        </w:rPr>
        <w:drawing>
          <wp:inline distT="0" distB="0" distL="0" distR="0" wp14:anchorId="779D9F8F" wp14:editId="779D9F90">
            <wp:extent cx="4562475" cy="2600325"/>
            <wp:effectExtent l="19050" t="0" r="9525" b="0"/>
            <wp:docPr id="3" name="Picture 3" descr="https://www.gatevidyalay.com/wp-content/uploads/2019/06/Bresenham-Line-Drawing-Algorithm-Problem-01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9/06/Bresenham-Line-Drawing-Algorithm-Problem-01-Grap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D9F24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25" w14:textId="77777777" w:rsid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14:paraId="779D9F26" w14:textId="77777777" w:rsid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14:paraId="779D9F27" w14:textId="77777777" w:rsid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14:paraId="779D9F28" w14:textId="77777777" w:rsid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14:paraId="779D9F29" w14:textId="77777777" w:rsid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Style w:val="Strong"/>
          <w:b/>
          <w:bCs/>
          <w:color w:val="303030"/>
          <w:u w:val="single"/>
        </w:rPr>
      </w:pPr>
    </w:p>
    <w:p w14:paraId="779D9F2A" w14:textId="77777777" w:rsidR="000412E9" w:rsidRP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0412E9">
        <w:rPr>
          <w:rStyle w:val="Strong"/>
          <w:b/>
          <w:bCs/>
          <w:color w:val="303030"/>
          <w:u w:val="single"/>
        </w:rPr>
        <w:t>Problem-02:</w:t>
      </w:r>
    </w:p>
    <w:p w14:paraId="779D9F2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2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the points between the starting coordinates (20, 10) and ending coordinates (30, 18).</w:t>
      </w:r>
    </w:p>
    <w:p w14:paraId="779D9F2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2E" w14:textId="77777777" w:rsidR="000412E9" w:rsidRPr="000412E9" w:rsidRDefault="000412E9" w:rsidP="000412E9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color w:val="303030"/>
        </w:rPr>
      </w:pPr>
      <w:r w:rsidRPr="000412E9">
        <w:rPr>
          <w:rStyle w:val="Strong"/>
          <w:b/>
          <w:bCs/>
          <w:color w:val="303030"/>
          <w:u w:val="single"/>
        </w:rPr>
        <w:t>Solution-</w:t>
      </w:r>
    </w:p>
    <w:p w14:paraId="779D9F2F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30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Given-</w:t>
      </w:r>
    </w:p>
    <w:p w14:paraId="779D9F31" w14:textId="77777777" w:rsidR="000412E9" w:rsidRPr="000412E9" w:rsidRDefault="000412E9" w:rsidP="000412E9">
      <w:pPr>
        <w:numPr>
          <w:ilvl w:val="0"/>
          <w:numId w:val="6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Starting coordinates = (X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, 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) = (20, 10)</w:t>
      </w:r>
    </w:p>
    <w:p w14:paraId="779D9F32" w14:textId="77777777" w:rsidR="000412E9" w:rsidRPr="000412E9" w:rsidRDefault="000412E9" w:rsidP="000412E9">
      <w:pPr>
        <w:numPr>
          <w:ilvl w:val="0"/>
          <w:numId w:val="6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Ending coordinates = (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,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) = (30, 18)</w:t>
      </w:r>
    </w:p>
    <w:p w14:paraId="779D9F33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34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Step-01:</w:t>
      </w:r>
    </w:p>
    <w:p w14:paraId="779D9F35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36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ΔX and ΔY from the given input.</w:t>
      </w:r>
    </w:p>
    <w:p w14:paraId="779D9F37" w14:textId="77777777" w:rsidR="000412E9" w:rsidRPr="000412E9" w:rsidRDefault="000412E9" w:rsidP="000412E9">
      <w:pPr>
        <w:numPr>
          <w:ilvl w:val="0"/>
          <w:numId w:val="7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ΔX 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– 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= 30 – 20 = 10</w:t>
      </w:r>
    </w:p>
    <w:p w14:paraId="779D9F38" w14:textId="77777777" w:rsidR="000412E9" w:rsidRPr="000412E9" w:rsidRDefault="000412E9" w:rsidP="000412E9">
      <w:pPr>
        <w:numPr>
          <w:ilvl w:val="0"/>
          <w:numId w:val="7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ΔY =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n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– 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0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= 18 – 10 = 8</w:t>
      </w:r>
    </w:p>
    <w:p w14:paraId="779D9F39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3A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Step-02:</w:t>
      </w:r>
    </w:p>
    <w:p w14:paraId="779D9F3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3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Calculate the decision parameter.</w:t>
      </w:r>
    </w:p>
    <w:p w14:paraId="779D9F3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P</w:t>
      </w:r>
      <w:r w:rsidRPr="000412E9">
        <w:rPr>
          <w:color w:val="303030"/>
          <w:sz w:val="36"/>
          <w:szCs w:val="36"/>
          <w:vertAlign w:val="subscript"/>
        </w:rPr>
        <w:t>k</w:t>
      </w:r>
      <w:r w:rsidRPr="000412E9">
        <w:rPr>
          <w:color w:val="303030"/>
          <w:sz w:val="36"/>
          <w:szCs w:val="36"/>
        </w:rPr>
        <w:t>= 2ΔY – ΔX</w:t>
      </w:r>
    </w:p>
    <w:p w14:paraId="779D9F3E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= 2 x 8 – 10</w:t>
      </w:r>
    </w:p>
    <w:p w14:paraId="779D9F3F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lastRenderedPageBreak/>
        <w:t>= 6</w:t>
      </w:r>
    </w:p>
    <w:p w14:paraId="779D9F40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So, decision parameter P</w:t>
      </w:r>
      <w:r w:rsidRPr="000412E9">
        <w:rPr>
          <w:color w:val="303030"/>
          <w:sz w:val="36"/>
          <w:szCs w:val="36"/>
          <w:vertAlign w:val="subscript"/>
        </w:rPr>
        <w:t>k</w:t>
      </w:r>
      <w:r w:rsidRPr="000412E9">
        <w:rPr>
          <w:color w:val="303030"/>
          <w:sz w:val="36"/>
          <w:szCs w:val="36"/>
        </w:rPr>
        <w:t> = 6</w:t>
      </w:r>
    </w:p>
    <w:p w14:paraId="779D9F41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42" w14:textId="77777777" w:rsidR="000412E9" w:rsidRPr="000412E9" w:rsidRDefault="000412E9" w:rsidP="000412E9">
      <w:pPr>
        <w:pStyle w:val="Heading3"/>
        <w:shd w:val="clear" w:color="auto" w:fill="FFFFFF"/>
        <w:spacing w:before="0" w:beforeAutospacing="0" w:afterAutospacing="0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Style w:val="Strong"/>
          <w:rFonts w:ascii="Times New Roman" w:hAnsi="Times New Roman" w:cs="Times New Roman"/>
          <w:b/>
          <w:bCs/>
          <w:color w:val="303030"/>
          <w:sz w:val="36"/>
          <w:szCs w:val="36"/>
          <w:u w:val="single"/>
        </w:rPr>
        <w:t>Step-03:</w:t>
      </w:r>
    </w:p>
    <w:p w14:paraId="779D9F43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44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As P</w:t>
      </w:r>
      <w:r w:rsidRPr="000412E9">
        <w:rPr>
          <w:color w:val="303030"/>
          <w:sz w:val="36"/>
          <w:szCs w:val="36"/>
          <w:vertAlign w:val="subscript"/>
        </w:rPr>
        <w:t>k</w:t>
      </w:r>
      <w:r w:rsidRPr="000412E9">
        <w:rPr>
          <w:color w:val="303030"/>
          <w:sz w:val="36"/>
          <w:szCs w:val="36"/>
        </w:rPr>
        <w:t> &gt;= 0, so case-02 is satisfied.</w:t>
      </w:r>
    </w:p>
    <w:p w14:paraId="779D9F45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46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Thus,</w:t>
      </w:r>
    </w:p>
    <w:p w14:paraId="779D9F47" w14:textId="77777777" w:rsidR="000412E9" w:rsidRPr="000412E9" w:rsidRDefault="000412E9" w:rsidP="000412E9">
      <w:pPr>
        <w:numPr>
          <w:ilvl w:val="0"/>
          <w:numId w:val="8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P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k+1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= P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> + 2ΔY – 2ΔX = 6 + (2 x 8) – (2 x 10) = 2</w:t>
      </w:r>
    </w:p>
    <w:p w14:paraId="779D9F48" w14:textId="77777777" w:rsidR="000412E9" w:rsidRPr="000412E9" w:rsidRDefault="000412E9" w:rsidP="000412E9">
      <w:pPr>
        <w:numPr>
          <w:ilvl w:val="0"/>
          <w:numId w:val="8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k+1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 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X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+ 1 = 20 + 1 = 21</w:t>
      </w:r>
    </w:p>
    <w:p w14:paraId="779D9F49" w14:textId="77777777" w:rsidR="000412E9" w:rsidRPr="000412E9" w:rsidRDefault="000412E9" w:rsidP="000412E9">
      <w:pPr>
        <w:numPr>
          <w:ilvl w:val="0"/>
          <w:numId w:val="8"/>
        </w:numPr>
        <w:shd w:val="clear" w:color="auto" w:fill="FFFFFF"/>
        <w:spacing w:before="60" w:beforeAutospacing="0" w:after="60" w:afterAutospacing="0" w:line="240" w:lineRule="auto"/>
        <w:ind w:left="225"/>
        <w:textAlignment w:val="baseline"/>
        <w:rPr>
          <w:rFonts w:ascii="Times New Roman" w:hAnsi="Times New Roman" w:cs="Times New Roman"/>
          <w:color w:val="303030"/>
          <w:sz w:val="36"/>
          <w:szCs w:val="36"/>
        </w:rPr>
      </w:pPr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k+1</w:t>
      </w:r>
      <w:r w:rsidRPr="000412E9">
        <w:rPr>
          <w:rFonts w:ascii="Times New Roman" w:hAnsi="Times New Roman" w:cs="Times New Roman"/>
          <w:color w:val="303030"/>
          <w:sz w:val="36"/>
          <w:szCs w:val="36"/>
        </w:rPr>
        <w:t xml:space="preserve"> = </w:t>
      </w:r>
      <w:proofErr w:type="spellStart"/>
      <w:r w:rsidRPr="000412E9">
        <w:rPr>
          <w:rFonts w:ascii="Times New Roman" w:hAnsi="Times New Roman" w:cs="Times New Roman"/>
          <w:color w:val="303030"/>
          <w:sz w:val="36"/>
          <w:szCs w:val="36"/>
        </w:rPr>
        <w:t>Y</w:t>
      </w:r>
      <w:r w:rsidRPr="000412E9">
        <w:rPr>
          <w:rFonts w:ascii="Times New Roman" w:hAnsi="Times New Roman" w:cs="Times New Roman"/>
          <w:color w:val="303030"/>
          <w:sz w:val="36"/>
          <w:szCs w:val="36"/>
          <w:vertAlign w:val="subscript"/>
        </w:rPr>
        <w:t>k</w:t>
      </w:r>
      <w:proofErr w:type="spellEnd"/>
      <w:r w:rsidRPr="000412E9">
        <w:rPr>
          <w:rFonts w:ascii="Times New Roman" w:hAnsi="Times New Roman" w:cs="Times New Roman"/>
          <w:color w:val="303030"/>
          <w:sz w:val="36"/>
          <w:szCs w:val="36"/>
        </w:rPr>
        <w:t> + 1 = 10 + 1 = 11</w:t>
      </w:r>
    </w:p>
    <w:p w14:paraId="779D9F4A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4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Similarly, Step-03 is executed until the end point is reached or number of iterations equals to 9 times.</w:t>
      </w:r>
    </w:p>
    <w:p w14:paraId="779D9F4C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(Number of iterations = ΔX – 1 = 10 – 1 = 9)</w:t>
      </w:r>
    </w:p>
    <w:p w14:paraId="779D9F4D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tbl>
      <w:tblPr>
        <w:tblW w:w="501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279"/>
        <w:gridCol w:w="1384"/>
        <w:gridCol w:w="1339"/>
      </w:tblGrid>
      <w:tr w:rsidR="000412E9" w:rsidRPr="000412E9" w14:paraId="779D9F52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4E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P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4F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P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k+1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0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X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k+1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1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</w:rPr>
              <w:t>Y</w:t>
            </w:r>
            <w:r w:rsidRPr="000412E9">
              <w:rPr>
                <w:rStyle w:val="Strong"/>
                <w:rFonts w:ascii="Times New Roman" w:hAnsi="Times New Roman" w:cs="Times New Roman"/>
                <w:color w:val="303030"/>
                <w:sz w:val="36"/>
                <w:szCs w:val="36"/>
                <w:vertAlign w:val="subscript"/>
              </w:rPr>
              <w:t>k+1</w:t>
            </w:r>
          </w:p>
        </w:tc>
      </w:tr>
      <w:tr w:rsidR="000412E9" w:rsidRPr="000412E9" w14:paraId="779D9F57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3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4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5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20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6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10</w:t>
            </w:r>
          </w:p>
        </w:tc>
      </w:tr>
      <w:tr w:rsidR="000412E9" w:rsidRPr="000412E9" w14:paraId="779D9F5C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8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6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9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A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21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B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11</w:t>
            </w:r>
          </w:p>
        </w:tc>
      </w:tr>
      <w:tr w:rsidR="000412E9" w:rsidRPr="000412E9" w14:paraId="779D9F61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D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E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-2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5F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22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0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12</w:t>
            </w:r>
          </w:p>
        </w:tc>
      </w:tr>
      <w:tr w:rsidR="000412E9" w:rsidRPr="000412E9" w14:paraId="779D9F66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2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-2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3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14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4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23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5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12</w:t>
            </w:r>
          </w:p>
        </w:tc>
      </w:tr>
      <w:tr w:rsidR="000412E9" w:rsidRPr="000412E9" w14:paraId="779D9F6B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7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lastRenderedPageBreak/>
              <w:t>14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8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10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9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24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A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13</w:t>
            </w:r>
          </w:p>
        </w:tc>
      </w:tr>
      <w:tr w:rsidR="000412E9" w:rsidRPr="000412E9" w14:paraId="779D9F70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C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10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D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6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E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25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6F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14</w:t>
            </w:r>
          </w:p>
        </w:tc>
      </w:tr>
      <w:tr w:rsidR="000412E9" w:rsidRPr="000412E9" w14:paraId="779D9F75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1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6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2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3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26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4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15</w:t>
            </w:r>
          </w:p>
        </w:tc>
      </w:tr>
      <w:tr w:rsidR="000412E9" w:rsidRPr="000412E9" w14:paraId="779D9F7A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6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7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-2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8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27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9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16</w:t>
            </w:r>
          </w:p>
        </w:tc>
      </w:tr>
      <w:tr w:rsidR="000412E9" w:rsidRPr="000412E9" w14:paraId="779D9F7F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B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-2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C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14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D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28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7E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16</w:t>
            </w:r>
          </w:p>
        </w:tc>
      </w:tr>
      <w:tr w:rsidR="000412E9" w:rsidRPr="000412E9" w14:paraId="779D9F84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0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14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1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10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2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29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3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17</w:t>
            </w:r>
          </w:p>
        </w:tc>
      </w:tr>
      <w:tr w:rsidR="000412E9" w:rsidRPr="000412E9" w14:paraId="779D9F89" w14:textId="77777777" w:rsidTr="000412E9">
        <w:trPr>
          <w:jc w:val="center"/>
        </w:trPr>
        <w:tc>
          <w:tcPr>
            <w:tcW w:w="100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5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10</w:t>
            </w:r>
          </w:p>
        </w:tc>
        <w:tc>
          <w:tcPr>
            <w:tcW w:w="127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6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6</w:t>
            </w:r>
          </w:p>
        </w:tc>
        <w:tc>
          <w:tcPr>
            <w:tcW w:w="13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7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30</w:t>
            </w:r>
          </w:p>
        </w:tc>
        <w:tc>
          <w:tcPr>
            <w:tcW w:w="1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79D9F88" w14:textId="77777777" w:rsidR="000412E9" w:rsidRPr="000412E9" w:rsidRDefault="000412E9">
            <w:pPr>
              <w:spacing w:before="150" w:after="150"/>
              <w:jc w:val="center"/>
              <w:rPr>
                <w:rFonts w:ascii="Times New Roman" w:hAnsi="Times New Roman" w:cs="Times New Roman"/>
                <w:color w:val="303030"/>
                <w:sz w:val="36"/>
                <w:szCs w:val="36"/>
              </w:rPr>
            </w:pPr>
            <w:r w:rsidRPr="000412E9">
              <w:rPr>
                <w:rFonts w:ascii="Times New Roman" w:hAnsi="Times New Roman" w:cs="Times New Roman"/>
                <w:color w:val="303030"/>
                <w:sz w:val="36"/>
                <w:szCs w:val="36"/>
              </w:rPr>
              <w:t>18</w:t>
            </w:r>
          </w:p>
        </w:tc>
      </w:tr>
    </w:tbl>
    <w:p w14:paraId="779D9F8A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color w:val="303030"/>
          <w:sz w:val="36"/>
          <w:szCs w:val="36"/>
        </w:rPr>
        <w:t> </w:t>
      </w:r>
    </w:p>
    <w:p w14:paraId="779D9F8B" w14:textId="77777777" w:rsidR="000412E9" w:rsidRPr="000412E9" w:rsidRDefault="000412E9" w:rsidP="000412E9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color w:val="303030"/>
          <w:sz w:val="36"/>
          <w:szCs w:val="36"/>
        </w:rPr>
      </w:pPr>
      <w:r w:rsidRPr="000412E9">
        <w:rPr>
          <w:noProof/>
          <w:color w:val="303030"/>
          <w:sz w:val="36"/>
          <w:szCs w:val="36"/>
        </w:rPr>
        <w:lastRenderedPageBreak/>
        <w:drawing>
          <wp:inline distT="0" distB="0" distL="0" distR="0" wp14:anchorId="779D9F91" wp14:editId="779D9F92">
            <wp:extent cx="5048250" cy="4429125"/>
            <wp:effectExtent l="19050" t="0" r="0" b="0"/>
            <wp:docPr id="4" name="Picture 4" descr="https://www.gatevidyalay.com/wp-content/uploads/2019/06/Bresenham-Line-Drawing-Algorithm-Problem-02-Grap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9/06/Bresenham-Line-Drawing-Algorithm-Problem-02-Grap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D9F8C" w14:textId="77777777" w:rsidR="000412E9" w:rsidRPr="000412E9" w:rsidRDefault="000412E9">
      <w:pPr>
        <w:rPr>
          <w:rFonts w:ascii="Times New Roman" w:hAnsi="Times New Roman" w:cs="Times New Roman"/>
          <w:sz w:val="36"/>
          <w:szCs w:val="36"/>
        </w:rPr>
      </w:pPr>
    </w:p>
    <w:sectPr w:rsidR="000412E9" w:rsidRPr="000412E9" w:rsidSect="004A1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8AD05" w14:textId="77777777" w:rsidR="009C64F3" w:rsidRDefault="009C64F3" w:rsidP="009C64F3">
      <w:pPr>
        <w:spacing w:before="0" w:after="0" w:line="240" w:lineRule="auto"/>
      </w:pPr>
      <w:r>
        <w:separator/>
      </w:r>
    </w:p>
  </w:endnote>
  <w:endnote w:type="continuationSeparator" w:id="0">
    <w:p w14:paraId="5D1F47FD" w14:textId="77777777" w:rsidR="009C64F3" w:rsidRDefault="009C64F3" w:rsidP="009C64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539EF" w14:textId="77777777" w:rsidR="009C64F3" w:rsidRDefault="009C6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12BC6" w14:textId="77777777" w:rsidR="009C64F3" w:rsidRDefault="009C6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B6851" w14:textId="77777777" w:rsidR="009C64F3" w:rsidRDefault="009C6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CC001" w14:textId="77777777" w:rsidR="009C64F3" w:rsidRDefault="009C64F3" w:rsidP="009C64F3">
      <w:pPr>
        <w:spacing w:before="0" w:after="0" w:line="240" w:lineRule="auto"/>
      </w:pPr>
      <w:r>
        <w:separator/>
      </w:r>
    </w:p>
  </w:footnote>
  <w:footnote w:type="continuationSeparator" w:id="0">
    <w:p w14:paraId="4C184E26" w14:textId="77777777" w:rsidR="009C64F3" w:rsidRDefault="009C64F3" w:rsidP="009C64F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471D2" w14:textId="77777777" w:rsidR="009C64F3" w:rsidRDefault="009C6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4CB49D27" w14:textId="77777777" w:rsidR="009C64F3" w:rsidRDefault="009C64F3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A505E74" w14:textId="77777777" w:rsidR="009C64F3" w:rsidRDefault="009C6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9E043" w14:textId="77777777" w:rsidR="009C64F3" w:rsidRDefault="009C6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734"/>
    <w:multiLevelType w:val="multilevel"/>
    <w:tmpl w:val="7FC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E5F42"/>
    <w:multiLevelType w:val="multilevel"/>
    <w:tmpl w:val="78B6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051B8"/>
    <w:multiLevelType w:val="multilevel"/>
    <w:tmpl w:val="6CA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84649E"/>
    <w:multiLevelType w:val="multilevel"/>
    <w:tmpl w:val="BE0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25BD7"/>
    <w:multiLevelType w:val="multilevel"/>
    <w:tmpl w:val="FE6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310E9"/>
    <w:multiLevelType w:val="multilevel"/>
    <w:tmpl w:val="C9C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DB3089"/>
    <w:multiLevelType w:val="multilevel"/>
    <w:tmpl w:val="89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41BE2"/>
    <w:multiLevelType w:val="multilevel"/>
    <w:tmpl w:val="D48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drawingGridHorizontalSpacing w:val="20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2E9"/>
    <w:rsid w:val="000412E9"/>
    <w:rsid w:val="0021489C"/>
    <w:rsid w:val="002F5006"/>
    <w:rsid w:val="004A1556"/>
    <w:rsid w:val="004F2E33"/>
    <w:rsid w:val="00512270"/>
    <w:rsid w:val="0098259C"/>
    <w:rsid w:val="009C64F3"/>
    <w:rsid w:val="009D56A5"/>
    <w:rsid w:val="00A01ADD"/>
    <w:rsid w:val="00B87C1E"/>
    <w:rsid w:val="00BC20F0"/>
    <w:rsid w:val="00DB4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9EB6"/>
  <w15:docId w15:val="{9BA5B2D6-6560-43C7-A968-5DE7B1E4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color w:val="000000"/>
        <w:w w:val="90"/>
        <w:sz w:val="21"/>
        <w:szCs w:val="21"/>
        <w:lang w:val="en-US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D9"/>
  </w:style>
  <w:style w:type="paragraph" w:styleId="Heading2">
    <w:name w:val="heading 2"/>
    <w:basedOn w:val="Normal"/>
    <w:link w:val="Heading2Char"/>
    <w:uiPriority w:val="9"/>
    <w:qFormat/>
    <w:rsid w:val="000412E9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w w:val="100"/>
      <w:sz w:val="36"/>
      <w:szCs w:val="36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2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12E9"/>
    <w:rPr>
      <w:rFonts w:ascii="Times New Roman" w:eastAsia="Times New Roman" w:hAnsi="Times New Roman" w:cs="Times New Roman"/>
      <w:b/>
      <w:bCs/>
      <w:color w:val="auto"/>
      <w:w w:val="100"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0412E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412E9"/>
    <w:pPr>
      <w:spacing w:line="240" w:lineRule="auto"/>
    </w:pPr>
    <w:rPr>
      <w:rFonts w:ascii="Times New Roman" w:eastAsia="Times New Roman" w:hAnsi="Times New Roman" w:cs="Times New Roman"/>
      <w:color w:val="auto"/>
      <w:w w:val="10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2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2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64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4F3"/>
  </w:style>
  <w:style w:type="paragraph" w:styleId="Footer">
    <w:name w:val="footer"/>
    <w:basedOn w:val="Normal"/>
    <w:link w:val="FooterChar"/>
    <w:uiPriority w:val="99"/>
    <w:unhideWhenUsed/>
    <w:rsid w:val="009C64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8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ashikapatel4100@gmail.com</cp:lastModifiedBy>
  <cp:revision>2</cp:revision>
  <dcterms:created xsi:type="dcterms:W3CDTF">2021-02-18T04:22:00Z</dcterms:created>
  <dcterms:modified xsi:type="dcterms:W3CDTF">2021-03-09T12:18:00Z</dcterms:modified>
</cp:coreProperties>
</file>